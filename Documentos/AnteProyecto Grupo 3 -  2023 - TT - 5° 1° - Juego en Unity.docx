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E0F3" w14:textId="77777777" w:rsidR="00B75475" w:rsidRDefault="00B754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09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0"/>
        <w:gridCol w:w="1305"/>
        <w:gridCol w:w="1140"/>
        <w:gridCol w:w="2445"/>
        <w:gridCol w:w="3620"/>
      </w:tblGrid>
      <w:tr w:rsidR="00B75475" w14:paraId="6913DF7A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6CFEB7E5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 xml:space="preserve">E.T. </w:t>
            </w:r>
            <w:proofErr w:type="spellStart"/>
            <w:r>
              <w:rPr>
                <w:b/>
                <w:color w:val="000000"/>
                <w:sz w:val="44"/>
                <w:szCs w:val="44"/>
              </w:rPr>
              <w:t>Nº</w:t>
            </w:r>
            <w:proofErr w:type="spellEnd"/>
            <w:r>
              <w:rPr>
                <w:b/>
                <w:color w:val="000000"/>
                <w:sz w:val="44"/>
                <w:szCs w:val="44"/>
              </w:rPr>
              <w:t xml:space="preserve"> 36</w:t>
            </w:r>
          </w:p>
          <w:p w14:paraId="02E1C282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44"/>
                <w:szCs w:val="44"/>
              </w:rPr>
              <w:t>ALMIRANTE GUILLERMO BROWN</w:t>
            </w:r>
          </w:p>
          <w:p w14:paraId="29EFA183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ab/>
            </w:r>
            <w:r>
              <w:rPr>
                <w:noProof/>
                <w:color w:val="000000"/>
                <w:sz w:val="36"/>
                <w:szCs w:val="36"/>
              </w:rPr>
              <w:drawing>
                <wp:inline distT="0" distB="0" distL="0" distR="0" wp14:anchorId="017B47CE" wp14:editId="717E62B4">
                  <wp:extent cx="2446020" cy="2087880"/>
                  <wp:effectExtent l="0" t="0" r="0" b="0"/>
                  <wp:docPr id="1" name="image2.jpg" descr="logoet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et36"/>
                          <pic:cNvPicPr preferRelativeResize="0"/>
                        </pic:nvPicPr>
                        <pic:blipFill>
                          <a:blip r:embed="rId5"/>
                          <a:srcRect t="148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20878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475" w14:paraId="26D88BF3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3A7147B4" w14:textId="418DDA4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Proyecto Informático I</w:t>
            </w:r>
            <w:r w:rsidR="00D61E3A">
              <w:rPr>
                <w:b/>
                <w:color w:val="000000"/>
                <w:sz w:val="44"/>
                <w:szCs w:val="44"/>
              </w:rPr>
              <w:t>I</w:t>
            </w:r>
          </w:p>
        </w:tc>
      </w:tr>
      <w:tr w:rsidR="00B75475" w14:paraId="5CA26AE0" w14:textId="77777777" w:rsidTr="00421C8C">
        <w:trPr>
          <w:trHeight w:val="1623"/>
          <w:jc w:val="center"/>
        </w:trPr>
        <w:tc>
          <w:tcPr>
            <w:tcW w:w="10910" w:type="dxa"/>
            <w:gridSpan w:val="5"/>
            <w:shd w:val="clear" w:color="auto" w:fill="auto"/>
            <w:vAlign w:val="center"/>
          </w:tcPr>
          <w:p w14:paraId="5C7DAEA9" w14:textId="23A919F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44"/>
                <w:szCs w:val="44"/>
              </w:rPr>
              <w:t xml:space="preserve">Anteproyecto – </w:t>
            </w:r>
            <w:r>
              <w:rPr>
                <w:sz w:val="44"/>
                <w:szCs w:val="44"/>
              </w:rPr>
              <w:t>Juego en Unity</w:t>
            </w:r>
          </w:p>
        </w:tc>
      </w:tr>
      <w:tr w:rsidR="00B75475" w14:paraId="68188C15" w14:textId="77777777" w:rsidTr="00421C8C">
        <w:trPr>
          <w:jc w:val="center"/>
        </w:trPr>
        <w:tc>
          <w:tcPr>
            <w:tcW w:w="2400" w:type="dxa"/>
            <w:shd w:val="clear" w:color="auto" w:fill="auto"/>
          </w:tcPr>
          <w:p w14:paraId="5DEAF947" w14:textId="06A97855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Año: </w:t>
            </w:r>
            <w:r w:rsidR="00D61E3A">
              <w:rPr>
                <w:color w:val="000000"/>
                <w:sz w:val="36"/>
                <w:szCs w:val="36"/>
              </w:rPr>
              <w:t>5</w:t>
            </w:r>
            <w:r>
              <w:rPr>
                <w:color w:val="000000"/>
                <w:sz w:val="36"/>
                <w:szCs w:val="36"/>
              </w:rPr>
              <w:t>º</w:t>
            </w:r>
          </w:p>
        </w:tc>
        <w:tc>
          <w:tcPr>
            <w:tcW w:w="2445" w:type="dxa"/>
            <w:gridSpan w:val="2"/>
            <w:shd w:val="clear" w:color="auto" w:fill="auto"/>
          </w:tcPr>
          <w:p w14:paraId="1A69F3D5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División: 1º</w:t>
            </w:r>
          </w:p>
        </w:tc>
        <w:tc>
          <w:tcPr>
            <w:tcW w:w="2445" w:type="dxa"/>
            <w:shd w:val="clear" w:color="auto" w:fill="auto"/>
          </w:tcPr>
          <w:p w14:paraId="6DBC0074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color w:val="000000"/>
                <w:sz w:val="36"/>
                <w:szCs w:val="36"/>
              </w:rPr>
              <w:t>Turno: Tarde</w:t>
            </w:r>
          </w:p>
        </w:tc>
        <w:tc>
          <w:tcPr>
            <w:tcW w:w="3620" w:type="dxa"/>
            <w:shd w:val="clear" w:color="auto" w:fill="auto"/>
          </w:tcPr>
          <w:p w14:paraId="606A4651" w14:textId="10E4A24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Grupo </w:t>
            </w:r>
            <w:proofErr w:type="spellStart"/>
            <w:r>
              <w:rPr>
                <w:color w:val="000000"/>
                <w:sz w:val="36"/>
                <w:szCs w:val="36"/>
              </w:rPr>
              <w:t>Nº</w:t>
            </w:r>
            <w:proofErr w:type="spellEnd"/>
            <w:r>
              <w:rPr>
                <w:color w:val="000000"/>
                <w:sz w:val="36"/>
                <w:szCs w:val="36"/>
              </w:rPr>
              <w:t xml:space="preserve">: </w:t>
            </w:r>
            <w:r w:rsidR="00D61E3A">
              <w:rPr>
                <w:sz w:val="36"/>
                <w:szCs w:val="36"/>
              </w:rPr>
              <w:t>3</w:t>
            </w:r>
          </w:p>
        </w:tc>
      </w:tr>
      <w:tr w:rsidR="00B75475" w14:paraId="5FDCD24D" w14:textId="77777777" w:rsidTr="00421C8C">
        <w:trPr>
          <w:jc w:val="center"/>
        </w:trPr>
        <w:tc>
          <w:tcPr>
            <w:tcW w:w="3705" w:type="dxa"/>
            <w:gridSpan w:val="2"/>
            <w:shd w:val="clear" w:color="auto" w:fill="auto"/>
          </w:tcPr>
          <w:p w14:paraId="10C2E8B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</w:p>
          <w:p w14:paraId="20672561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Autores:</w:t>
            </w:r>
          </w:p>
        </w:tc>
        <w:tc>
          <w:tcPr>
            <w:tcW w:w="7205" w:type="dxa"/>
            <w:gridSpan w:val="3"/>
            <w:shd w:val="clear" w:color="auto" w:fill="auto"/>
          </w:tcPr>
          <w:p w14:paraId="3011ACBE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 xml:space="preserve">Durand Caballero, Leonardo </w:t>
            </w:r>
            <w:proofErr w:type="spellStart"/>
            <w:r>
              <w:rPr>
                <w:sz w:val="36"/>
                <w:szCs w:val="36"/>
                <w:u w:val="single"/>
              </w:rPr>
              <w:t>Jesus</w:t>
            </w:r>
            <w:proofErr w:type="spellEnd"/>
          </w:p>
          <w:p w14:paraId="311CB8D6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Blanca, Martin Alejandro</w:t>
            </w:r>
          </w:p>
          <w:p w14:paraId="35EBABFB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 Blanca, Miguel Antonio</w:t>
            </w:r>
          </w:p>
          <w:p w14:paraId="2D31858A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Palacio </w:t>
            </w:r>
            <w:proofErr w:type="spellStart"/>
            <w:r>
              <w:rPr>
                <w:sz w:val="36"/>
                <w:szCs w:val="36"/>
              </w:rPr>
              <w:t>Lopez</w:t>
            </w:r>
            <w:proofErr w:type="spellEnd"/>
            <w:r>
              <w:rPr>
                <w:sz w:val="36"/>
                <w:szCs w:val="36"/>
              </w:rPr>
              <w:t>, Maximiliano David</w:t>
            </w:r>
          </w:p>
        </w:tc>
      </w:tr>
      <w:tr w:rsidR="00B75475" w14:paraId="0EB6ED1D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357CC5A4" w14:textId="0E2F4E1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Docente: </w:t>
            </w:r>
            <w:proofErr w:type="spellStart"/>
            <w:r w:rsidR="00D61E3A">
              <w:rPr>
                <w:color w:val="000000"/>
                <w:sz w:val="36"/>
                <w:szCs w:val="36"/>
              </w:rPr>
              <w:t>Marazzi</w:t>
            </w:r>
            <w:proofErr w:type="spellEnd"/>
            <w:r>
              <w:rPr>
                <w:color w:val="000000"/>
                <w:sz w:val="36"/>
                <w:szCs w:val="36"/>
              </w:rPr>
              <w:t>,</w:t>
            </w:r>
            <w:r w:rsidR="00D61E3A">
              <w:rPr>
                <w:color w:val="000000"/>
                <w:sz w:val="36"/>
                <w:szCs w:val="36"/>
              </w:rPr>
              <w:t xml:space="preserve"> Federico</w:t>
            </w:r>
          </w:p>
        </w:tc>
      </w:tr>
      <w:tr w:rsidR="00B75475" w14:paraId="64A2C124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1AB31E6B" w14:textId="3054AD85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jc w:val="center"/>
              <w:rPr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 xml:space="preserve">Fecha de entrega:  </w:t>
            </w:r>
          </w:p>
        </w:tc>
      </w:tr>
      <w:tr w:rsidR="00B75475" w14:paraId="2D7945DD" w14:textId="77777777" w:rsidTr="00421C8C">
        <w:trPr>
          <w:jc w:val="center"/>
        </w:trPr>
        <w:tc>
          <w:tcPr>
            <w:tcW w:w="10910" w:type="dxa"/>
            <w:gridSpan w:val="5"/>
            <w:shd w:val="clear" w:color="auto" w:fill="auto"/>
          </w:tcPr>
          <w:p w14:paraId="52D86CDA" w14:textId="77777777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ins w:id="1" w:author="Sebastián Schachtner" w:date="2022-08-24T17:25:00Z"/>
                <w:color w:val="000000"/>
                <w:sz w:val="36"/>
                <w:szCs w:val="36"/>
              </w:rPr>
            </w:pPr>
            <w:r>
              <w:rPr>
                <w:color w:val="000000"/>
                <w:sz w:val="36"/>
                <w:szCs w:val="36"/>
              </w:rPr>
              <w:t>Observaciones:</w:t>
            </w:r>
          </w:p>
          <w:p w14:paraId="2C466D04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24D107F3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022AB26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3B0B951A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4663E54F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0160D089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7A2CBA29" w14:textId="3B9188BB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5937375D" w14:textId="77777777" w:rsidR="00D61E3A" w:rsidRDefault="00D6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color w:val="000000"/>
                <w:sz w:val="36"/>
                <w:szCs w:val="36"/>
              </w:rPr>
            </w:pPr>
          </w:p>
          <w:p w14:paraId="20EE9F0C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36"/>
                <w:szCs w:val="36"/>
              </w:rPr>
            </w:pPr>
          </w:p>
          <w:p w14:paraId="7D5860CE" w14:textId="08BC389B" w:rsidR="00B75475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Introducción:</w:t>
            </w:r>
          </w:p>
          <w:p w14:paraId="37D43F31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36AD6382" w14:textId="6FBFDF78" w:rsidR="00D61E3A" w:rsidRDefault="008979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Nuestro grupo va a hacer un </w:t>
            </w:r>
            <w:r w:rsidR="00D61E3A">
              <w:rPr>
                <w:sz w:val="28"/>
                <w:szCs w:val="28"/>
              </w:rPr>
              <w:t>juego que sea utilizado con fines de entretenimiento y diversión.</w:t>
            </w:r>
          </w:p>
          <w:p w14:paraId="222A8D2F" w14:textId="0CAD0E5E" w:rsidR="00D61E3A" w:rsidRDefault="00D61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Haremos un juego tipo </w:t>
            </w:r>
            <w:proofErr w:type="spellStart"/>
            <w:r w:rsidRPr="00D61E3A">
              <w:rPr>
                <w:b/>
                <w:bCs/>
                <w:sz w:val="28"/>
                <w:szCs w:val="28"/>
              </w:rPr>
              <w:t>Shooter</w:t>
            </w:r>
            <w:proofErr w:type="spellEnd"/>
            <w:r>
              <w:rPr>
                <w:sz w:val="28"/>
                <w:szCs w:val="28"/>
              </w:rPr>
              <w:t xml:space="preserve"> en primera persona con gráficos animados, habrá dos equipos (equipo rojo y equipo azul), </w:t>
            </w:r>
            <w:r w:rsidR="006670A2">
              <w:rPr>
                <w:sz w:val="28"/>
                <w:szCs w:val="28"/>
              </w:rPr>
              <w:t>ganará</w:t>
            </w:r>
            <w:r>
              <w:rPr>
                <w:sz w:val="28"/>
                <w:szCs w:val="28"/>
              </w:rPr>
              <w:t xml:space="preserve"> el equipo que más </w:t>
            </w:r>
            <w:proofErr w:type="spellStart"/>
            <w:r>
              <w:rPr>
                <w:sz w:val="28"/>
                <w:szCs w:val="28"/>
              </w:rPr>
              <w:t>kills</w:t>
            </w:r>
            <w:proofErr w:type="spellEnd"/>
            <w:r>
              <w:rPr>
                <w:sz w:val="28"/>
                <w:szCs w:val="28"/>
              </w:rPr>
              <w:t xml:space="preserve"> haga en 10 minutos.</w:t>
            </w:r>
            <w:r w:rsidR="006670A2">
              <w:rPr>
                <w:sz w:val="28"/>
                <w:szCs w:val="28"/>
              </w:rPr>
              <w:t xml:space="preserve"> Habrá varias armas principales</w:t>
            </w:r>
            <w:r w:rsidR="00421C8C">
              <w:rPr>
                <w:sz w:val="28"/>
                <w:szCs w:val="28"/>
              </w:rPr>
              <w:t xml:space="preserve">, otras secundarias como </w:t>
            </w:r>
            <w:r w:rsidR="006670A2">
              <w:rPr>
                <w:sz w:val="28"/>
                <w:szCs w:val="28"/>
              </w:rPr>
              <w:t xml:space="preserve">pistolas </w:t>
            </w:r>
            <w:r w:rsidR="00421C8C">
              <w:rPr>
                <w:sz w:val="28"/>
                <w:szCs w:val="28"/>
              </w:rPr>
              <w:t>y armas de cuerpo a cuerpo</w:t>
            </w:r>
          </w:p>
          <w:p w14:paraId="02C2CAA2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  <w:p w14:paraId="05E450CB" w14:textId="66E62CDD" w:rsidR="00B75475" w:rsidRDefault="0042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Objetivos</w:t>
            </w:r>
            <w:r w:rsidR="008979C2">
              <w:rPr>
                <w:b/>
                <w:sz w:val="36"/>
                <w:szCs w:val="36"/>
                <w:u w:val="single"/>
              </w:rPr>
              <w:t>:</w:t>
            </w:r>
          </w:p>
          <w:p w14:paraId="2753FA45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78EBC9EF" w14:textId="1D5D6881" w:rsidR="00421C8C" w:rsidRPr="00B22131" w:rsidRDefault="00421C8C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 xml:space="preserve">Lograr un </w:t>
            </w:r>
            <w:proofErr w:type="spellStart"/>
            <w:r>
              <w:rPr>
                <w:bCs/>
                <w:sz w:val="28"/>
                <w:szCs w:val="28"/>
              </w:rPr>
              <w:t>Shooter</w:t>
            </w:r>
            <w:proofErr w:type="spellEnd"/>
            <w:r>
              <w:rPr>
                <w:bCs/>
                <w:sz w:val="28"/>
                <w:szCs w:val="28"/>
              </w:rPr>
              <w:t xml:space="preserve"> multijugador</w:t>
            </w:r>
            <w:r w:rsidR="00B22131">
              <w:rPr>
                <w:bCs/>
                <w:sz w:val="28"/>
                <w:szCs w:val="28"/>
              </w:rPr>
              <w:t xml:space="preserve"> con dos equipos</w:t>
            </w:r>
            <w:r w:rsidR="00B94D05">
              <w:rPr>
                <w:bCs/>
                <w:sz w:val="28"/>
                <w:szCs w:val="28"/>
              </w:rPr>
              <w:t>.</w:t>
            </w:r>
          </w:p>
          <w:p w14:paraId="70B3A922" w14:textId="3D1302C1" w:rsidR="00B22131" w:rsidRPr="00421C8C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Entretener a los jugadores.</w:t>
            </w:r>
          </w:p>
          <w:p w14:paraId="3F1FBD1D" w14:textId="52A9AFAC" w:rsidR="00421C8C" w:rsidRPr="00B94D05" w:rsidRDefault="00B22131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Pagina para jugar al juego</w:t>
            </w:r>
            <w:r w:rsidR="00B94D05">
              <w:rPr>
                <w:bCs/>
                <w:sz w:val="28"/>
                <w:szCs w:val="28"/>
              </w:rPr>
              <w:t>.</w:t>
            </w:r>
          </w:p>
          <w:p w14:paraId="52C54BE6" w14:textId="6D1DFFC2" w:rsidR="00B94D05" w:rsidRPr="00B94D05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una base de datos con las cuentas de los jugadores.</w:t>
            </w:r>
          </w:p>
          <w:p w14:paraId="32E9B8FA" w14:textId="74C8CA8F" w:rsidR="00B94D05" w:rsidRPr="00E74AD4" w:rsidRDefault="00B94D05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 sistema de dinero y una tienda para comprar armas.</w:t>
            </w:r>
          </w:p>
          <w:p w14:paraId="560FC669" w14:textId="78218BD4" w:rsidR="00E74AD4" w:rsidRPr="00421C8C" w:rsidRDefault="00E74AD4" w:rsidP="00421C8C">
            <w:pPr>
              <w:pStyle w:val="Prrafodelist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Hacer un menú del juego.</w:t>
            </w:r>
          </w:p>
          <w:p w14:paraId="19507799" w14:textId="2172EE21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</w:rPr>
            </w:pPr>
          </w:p>
          <w:p w14:paraId="51263ED4" w14:textId="63E09C00" w:rsidR="00421C8C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Límites</w:t>
            </w:r>
            <w:r w:rsidR="00421C8C">
              <w:rPr>
                <w:b/>
                <w:sz w:val="36"/>
                <w:szCs w:val="36"/>
                <w:u w:val="single"/>
              </w:rPr>
              <w:t xml:space="preserve"> del proyecto:</w:t>
            </w:r>
          </w:p>
          <w:p w14:paraId="3ACD9F8A" w14:textId="77777777" w:rsidR="00B22131" w:rsidRP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</w:rPr>
            </w:pPr>
          </w:p>
          <w:p w14:paraId="01C6AD61" w14:textId="1B20B8D8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Diseños de personajes (ya que no sabemos hacer modelado 3</w:t>
            </w:r>
            <w:r w:rsidR="00496346">
              <w:rPr>
                <w:bCs/>
                <w:sz w:val="28"/>
                <w:szCs w:val="28"/>
              </w:rPr>
              <w:t>D</w:t>
            </w:r>
            <w:r>
              <w:rPr>
                <w:bCs/>
                <w:sz w:val="28"/>
                <w:szCs w:val="28"/>
              </w:rPr>
              <w:t>).</w:t>
            </w:r>
          </w:p>
          <w:p w14:paraId="1FAEF59A" w14:textId="43685B51" w:rsidR="00B22131" w:rsidRDefault="00B94D05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Animaciones</w:t>
            </w:r>
            <w:r w:rsidR="00496346">
              <w:rPr>
                <w:bCs/>
                <w:sz w:val="28"/>
                <w:szCs w:val="28"/>
              </w:rPr>
              <w:t xml:space="preserve"> y movimientos de los personajes</w:t>
            </w:r>
            <w:r>
              <w:rPr>
                <w:bCs/>
                <w:sz w:val="28"/>
                <w:szCs w:val="28"/>
              </w:rPr>
              <w:t>.</w:t>
            </w:r>
          </w:p>
          <w:p w14:paraId="1583F916" w14:textId="77777777" w:rsidR="00496346" w:rsidRDefault="00496346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5DEE6E98" w14:textId="77777777" w:rsidR="00B22131" w:rsidRPr="00B22131" w:rsidRDefault="00B22131" w:rsidP="00B2213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136C9BBC" w14:textId="1610D131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Versiones:</w:t>
            </w:r>
          </w:p>
          <w:p w14:paraId="1E35F9C7" w14:textId="206772C3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3BAA56EA" w14:textId="22E28061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Mejorar los gráficos.</w:t>
            </w:r>
          </w:p>
          <w:p w14:paraId="7EE59ABB" w14:textId="6663CB2C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Hacer nuestros propios diseños en 3D.</w:t>
            </w:r>
          </w:p>
          <w:p w14:paraId="1D765132" w14:textId="6257A1BD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Agregar armas. </w:t>
            </w:r>
          </w:p>
          <w:p w14:paraId="084A5C5D" w14:textId="6D3905FF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Nuevas mecánicas al juego.</w:t>
            </w:r>
          </w:p>
          <w:p w14:paraId="3FA7FFBF" w14:textId="0FCBB16A" w:rsid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Agregar skins a las armas y personajes.</w:t>
            </w:r>
          </w:p>
          <w:p w14:paraId="1461E6CF" w14:textId="58F7E32B" w:rsidR="00B22131" w:rsidRPr="00B22131" w:rsidRDefault="00B22131" w:rsidP="00B22131">
            <w:pPr>
              <w:pStyle w:val="Prrafode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Agregar más mapas.</w:t>
            </w:r>
          </w:p>
          <w:p w14:paraId="4F5ACA98" w14:textId="1FF986F1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42BA926F" w14:textId="0A907FB9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480960D" w14:textId="34095341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4CBB8FB" w14:textId="76846340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4FE087EF" w14:textId="73CBB510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68EE0D76" w14:textId="0F876261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114E848B" w14:textId="13CBC645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0B81EECE" w14:textId="77777777" w:rsidR="00496346" w:rsidRPr="00B22131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Cs/>
                <w:sz w:val="28"/>
                <w:szCs w:val="28"/>
              </w:rPr>
            </w:pPr>
          </w:p>
          <w:p w14:paraId="7A528B39" w14:textId="2D038E08" w:rsidR="00496346" w:rsidRDefault="00421C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Diseño:</w:t>
            </w:r>
          </w:p>
          <w:p w14:paraId="7C6C91A9" w14:textId="6C1CE88B" w:rsidR="00F4143A" w:rsidRDefault="00F4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2C1208EB" w14:textId="7F2FE926" w:rsidR="00F4143A" w:rsidRDefault="00F414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6C105774" wp14:editId="1744EBA4">
                  <wp:extent cx="6781800" cy="3863340"/>
                  <wp:effectExtent l="0" t="0" r="0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386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6E797" w14:textId="77777777" w:rsidR="00496346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0DA3F609" w14:textId="17366283" w:rsidR="00B22131" w:rsidRDefault="004963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 w:rsidRPr="00496346">
              <w:rPr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1C6DF00B" wp14:editId="409E9CFE">
                  <wp:extent cx="6781800" cy="325247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3252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BB7ADB" w14:textId="77777777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23FA2D6F" w14:textId="50EB5E3A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708AA8F7" w14:textId="77777777" w:rsidR="00F903BE" w:rsidRDefault="00F903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50E3409B" w14:textId="67480423" w:rsidR="00B22131" w:rsidRDefault="00B22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lastRenderedPageBreak/>
              <w:t>Diagrama:</w:t>
            </w:r>
          </w:p>
          <w:p w14:paraId="50D39013" w14:textId="5F4B0F2E" w:rsidR="001B20AA" w:rsidRDefault="001B20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</w:p>
          <w:p w14:paraId="5D922F3A" w14:textId="4A1A2A3A" w:rsidR="001B20AA" w:rsidRDefault="004310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noProof/>
                <w:sz w:val="36"/>
                <w:szCs w:val="36"/>
                <w:u w:val="single"/>
              </w:rPr>
              <w:drawing>
                <wp:inline distT="0" distB="0" distL="0" distR="0" wp14:anchorId="68D2D05B" wp14:editId="7A22AD8D">
                  <wp:extent cx="4981575" cy="444817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575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7854B" w14:textId="0BC48FE6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noProof/>
                <w:sz w:val="28"/>
                <w:szCs w:val="28"/>
              </w:rPr>
            </w:pPr>
          </w:p>
          <w:p w14:paraId="0ED133C3" w14:textId="77777777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sz w:val="28"/>
                <w:szCs w:val="28"/>
              </w:rPr>
            </w:pPr>
          </w:p>
          <w:p w14:paraId="5F97123A" w14:textId="0DF9E086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  <w:p w14:paraId="46272F6C" w14:textId="3C2E6295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Desafíos:</w:t>
            </w:r>
          </w:p>
          <w:p w14:paraId="1F3C20A9" w14:textId="60BDBD46" w:rsidR="00B94D05" w:rsidRDefault="00B94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b/>
                <w:bCs/>
                <w:sz w:val="36"/>
                <w:szCs w:val="36"/>
                <w:u w:val="single"/>
              </w:rPr>
            </w:pPr>
          </w:p>
          <w:p w14:paraId="6A130403" w14:textId="641604F6" w:rsidR="00B94D05" w:rsidRDefault="00B94D05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Aprender C# y Unity en general.</w:t>
            </w:r>
          </w:p>
          <w:p w14:paraId="18E9FFF6" w14:textId="650C454A" w:rsidR="00B94D05" w:rsidRPr="00B94D05" w:rsidRDefault="00B94D05" w:rsidP="00B94D05">
            <w:pPr>
              <w:pStyle w:val="Prrafode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Aprender a hacer animaciones 3D.</w:t>
            </w:r>
          </w:p>
          <w:p w14:paraId="41A336C7" w14:textId="77777777" w:rsidR="00B75475" w:rsidRDefault="00B75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  <w:tab w:val="left" w:pos="284"/>
              </w:tabs>
              <w:spacing w:after="0" w:line="240" w:lineRule="auto"/>
              <w:ind w:right="-283"/>
              <w:rPr>
                <w:sz w:val="28"/>
                <w:szCs w:val="28"/>
              </w:rPr>
            </w:pPr>
          </w:p>
        </w:tc>
      </w:tr>
    </w:tbl>
    <w:p w14:paraId="2079F366" w14:textId="77777777" w:rsidR="00B75475" w:rsidRDefault="00B75475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spacing w:after="0" w:line="240" w:lineRule="auto"/>
        <w:ind w:right="-283"/>
        <w:rPr>
          <w:color w:val="000000"/>
        </w:rPr>
      </w:pPr>
    </w:p>
    <w:sectPr w:rsidR="00B75475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879E8"/>
    <w:multiLevelType w:val="hybridMultilevel"/>
    <w:tmpl w:val="310E48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266153"/>
    <w:multiLevelType w:val="multilevel"/>
    <w:tmpl w:val="FDF2C9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E54358"/>
    <w:multiLevelType w:val="hybridMultilevel"/>
    <w:tmpl w:val="73A86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A32AF"/>
    <w:multiLevelType w:val="multilevel"/>
    <w:tmpl w:val="2DAED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1D67C2"/>
    <w:multiLevelType w:val="hybridMultilevel"/>
    <w:tmpl w:val="54FEE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E2D9C"/>
    <w:multiLevelType w:val="multilevel"/>
    <w:tmpl w:val="E4E25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884D7F"/>
    <w:multiLevelType w:val="hybridMultilevel"/>
    <w:tmpl w:val="96944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06751"/>
    <w:multiLevelType w:val="multilevel"/>
    <w:tmpl w:val="C41C1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B167C9"/>
    <w:multiLevelType w:val="multilevel"/>
    <w:tmpl w:val="AD66C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C91FD6"/>
    <w:multiLevelType w:val="multilevel"/>
    <w:tmpl w:val="3AB82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8C612C"/>
    <w:multiLevelType w:val="multilevel"/>
    <w:tmpl w:val="214CC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6D0BC3"/>
    <w:multiLevelType w:val="hybridMultilevel"/>
    <w:tmpl w:val="B86805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1"/>
  </w:num>
  <w:num w:numId="10">
    <w:abstractNumId w:val="0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475"/>
    <w:rsid w:val="001B20AA"/>
    <w:rsid w:val="00421C8C"/>
    <w:rsid w:val="0043108B"/>
    <w:rsid w:val="00496346"/>
    <w:rsid w:val="006670A2"/>
    <w:rsid w:val="008979C2"/>
    <w:rsid w:val="00B22131"/>
    <w:rsid w:val="00B75475"/>
    <w:rsid w:val="00B94D05"/>
    <w:rsid w:val="00D61E3A"/>
    <w:rsid w:val="00E74AD4"/>
    <w:rsid w:val="00F4143A"/>
    <w:rsid w:val="00F9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1F2E4"/>
  <w15:docId w15:val="{F57E2CED-B112-4D8D-99BD-A641AF847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2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ET36</dc:creator>
  <cp:lastModifiedBy>ET36</cp:lastModifiedBy>
  <cp:revision>4</cp:revision>
  <dcterms:created xsi:type="dcterms:W3CDTF">2023-06-08T18:40:00Z</dcterms:created>
  <dcterms:modified xsi:type="dcterms:W3CDTF">2023-06-15T18:47:00Z</dcterms:modified>
</cp:coreProperties>
</file>